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55D6EB" w14:textId="005A0DFE" w:rsidR="004C03BF" w:rsidRDefault="007C3878" w:rsidP="007C3878">
      <w:pPr>
        <w:pStyle w:val="ListParagraph"/>
        <w:numPr>
          <w:ilvl w:val="0"/>
          <w:numId w:val="1"/>
        </w:numPr>
      </w:pPr>
      <w:r w:rsidRPr="007C3878">
        <w:t>Learn self-driving laboratories</w:t>
      </w:r>
      <w:r w:rsidR="00D62E0F">
        <w:t xml:space="preserve"> and </w:t>
      </w:r>
      <w:r w:rsidRPr="007C3878">
        <w:t xml:space="preserve">lab automation with a simple </w:t>
      </w:r>
      <w:proofErr w:type="gramStart"/>
      <w:r w:rsidRPr="007C3878">
        <w:t>demo</w:t>
      </w:r>
      <w:proofErr w:type="gramEnd"/>
    </w:p>
    <w:p w14:paraId="2B4E5B82" w14:textId="6EBD435C" w:rsidR="007C3878" w:rsidRDefault="007C3878" w:rsidP="007C3878">
      <w:pPr>
        <w:pStyle w:val="ListParagraph"/>
        <w:numPr>
          <w:ilvl w:val="0"/>
          <w:numId w:val="1"/>
        </w:numPr>
      </w:pPr>
      <w:r>
        <w:t xml:space="preserve">Accompanied by a full video build tutorial at </w:t>
      </w:r>
      <w:r>
        <w:fldChar w:fldCharType="begin"/>
      </w:r>
      <w:ins w:id="0" w:author="Sterling Baird" w:date="2023-03-06T23:52:00Z">
        <w:r>
          <w:instrText xml:space="preserve"> HYPERLINK "</w:instrText>
        </w:r>
      </w:ins>
      <w:r w:rsidRPr="007C3878">
        <w:instrText>https://youtu.be/D54yfxRSY6s</w:instrText>
      </w:r>
      <w:ins w:id="1" w:author="Sterling Baird" w:date="2023-03-06T23:52:00Z">
        <w:r>
          <w:instrText xml:space="preserve">" </w:instrText>
        </w:r>
      </w:ins>
      <w:r>
        <w:fldChar w:fldCharType="separate"/>
      </w:r>
      <w:r w:rsidRPr="009B6B4D">
        <w:rPr>
          <w:rStyle w:val="Hyperlink"/>
        </w:rPr>
        <w:t>https://youtu.be/D54yfxRSY6s</w:t>
      </w:r>
      <w:r>
        <w:fldChar w:fldCharType="end"/>
      </w:r>
      <w:r>
        <w:t xml:space="preserve"> </w:t>
      </w:r>
    </w:p>
    <w:p w14:paraId="6DCE0A5E" w14:textId="5575046A" w:rsidR="007C3878" w:rsidRDefault="007C3878" w:rsidP="007C3878">
      <w:pPr>
        <w:pStyle w:val="ListParagraph"/>
        <w:numPr>
          <w:ilvl w:val="0"/>
          <w:numId w:val="1"/>
        </w:numPr>
      </w:pPr>
      <w:r>
        <w:t>Compare efficiency of grid search, random search, and Bayesian optimization</w:t>
      </w:r>
    </w:p>
    <w:p w14:paraId="05374328" w14:textId="2A132DC5" w:rsidR="007C3878" w:rsidRDefault="007C3878" w:rsidP="007C3878">
      <w:pPr>
        <w:pStyle w:val="ListParagraph"/>
        <w:numPr>
          <w:ilvl w:val="0"/>
          <w:numId w:val="1"/>
        </w:numPr>
      </w:pPr>
      <w:r>
        <w:t xml:space="preserve">Use in </w:t>
      </w:r>
      <w:r w:rsidR="00D62E0F">
        <w:t xml:space="preserve">hands-on </w:t>
      </w:r>
      <w:r>
        <w:t xml:space="preserve">classroom settings </w:t>
      </w:r>
      <w:r w:rsidR="00D62E0F">
        <w:t xml:space="preserve">and as an example for public </w:t>
      </w:r>
      <w:proofErr w:type="gramStart"/>
      <w:r w:rsidR="00D62E0F">
        <w:t>outreach</w:t>
      </w:r>
      <w:proofErr w:type="gramEnd"/>
    </w:p>
    <w:sectPr w:rsidR="007C38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F2398A"/>
    <w:multiLevelType w:val="hybridMultilevel"/>
    <w:tmpl w:val="D9C63BEA"/>
    <w:lvl w:ilvl="0" w:tplc="83F83B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7533544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terling Baird">
    <w15:presenceInfo w15:providerId="AD" w15:userId="S::u1326059@umail.utah.edu::c931e9de-30d8-4e23-9fbb-c0735c2af7a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878"/>
    <w:rsid w:val="0020723D"/>
    <w:rsid w:val="005D243B"/>
    <w:rsid w:val="007C3878"/>
    <w:rsid w:val="00D62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F14FE"/>
  <w15:chartTrackingRefBased/>
  <w15:docId w15:val="{FE836B03-9D0C-4A86-BE70-C16B5A4D4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387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38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38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129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50</Words>
  <Characters>290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Sterling Baird</dc:creator>
  <cp:keywords/>
  <dc:description/>
  <cp:lastModifiedBy>Sterling Baird</cp:lastModifiedBy>
  <cp:revision>2</cp:revision>
  <dcterms:created xsi:type="dcterms:W3CDTF">2023-03-07T06:50:00Z</dcterms:created>
  <dcterms:modified xsi:type="dcterms:W3CDTF">2023-03-07T06:56:00Z</dcterms:modified>
</cp:coreProperties>
</file>